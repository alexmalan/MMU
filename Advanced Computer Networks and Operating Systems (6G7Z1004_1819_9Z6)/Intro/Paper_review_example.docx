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31" w:rsidRPr="00964C73" w:rsidRDefault="00DF6B31" w:rsidP="00DF6B31">
      <w:pPr>
        <w:jc w:val="both"/>
        <w:rPr>
          <w:rFonts w:ascii="Times New Roman" w:hAnsi="Times New Roman" w:cs="Times New Roman"/>
          <w:color w:val="1A1A1A"/>
          <w:sz w:val="20"/>
          <w:szCs w:val="20"/>
          <w:rPrChange w:id="0" w:author="Mohammad Hammoudeh" w:date="2018-10-03T14:06:00Z">
            <w:rPr/>
          </w:rPrChange>
        </w:rPr>
      </w:pPr>
      <w:r w:rsidRPr="00964C73">
        <w:rPr>
          <w:rFonts w:ascii="Times New Roman" w:hAnsi="Times New Roman" w:cs="Times New Roman"/>
          <w:color w:val="1A1A1A"/>
          <w:sz w:val="20"/>
          <w:szCs w:val="20"/>
          <w:rPrChange w:id="1" w:author="Mohammad Hammoudeh" w:date="2018-10-03T14:06:00Z">
            <w:rPr/>
          </w:rPrChange>
        </w:rPr>
        <w:t>Raw data</w:t>
      </w:r>
    </w:p>
    <w:tbl>
      <w:tblPr>
        <w:tblStyle w:val="TableGrid"/>
        <w:tblW w:w="10053" w:type="dxa"/>
        <w:tblLook w:val="04A0" w:firstRow="1" w:lastRow="0" w:firstColumn="1" w:lastColumn="0" w:noHBand="0" w:noVBand="1"/>
        <w:tblPrChange w:id="2" w:author="Mohammad Hammoudeh" w:date="2018-10-03T14:33:00Z">
          <w:tblPr>
            <w:tblStyle w:val="TableGrid"/>
            <w:tblW w:w="10627" w:type="dxa"/>
            <w:tblLook w:val="04A0" w:firstRow="1" w:lastRow="0" w:firstColumn="1" w:lastColumn="0" w:noHBand="0" w:noVBand="1"/>
          </w:tblPr>
        </w:tblPrChange>
      </w:tblPr>
      <w:tblGrid>
        <w:gridCol w:w="4597"/>
        <w:gridCol w:w="5859"/>
        <w:tblGridChange w:id="3">
          <w:tblGrid>
            <w:gridCol w:w="5149"/>
            <w:gridCol w:w="6571"/>
          </w:tblGrid>
        </w:tblGridChange>
      </w:tblGrid>
      <w:tr w:rsidR="001C0417" w:rsidTr="00B74366">
        <w:trPr>
          <w:trHeight w:val="4673"/>
        </w:trPr>
        <w:tc>
          <w:tcPr>
            <w:tcW w:w="4417" w:type="dxa"/>
            <w:tcPrChange w:id="4" w:author="Mohammad Hammoudeh" w:date="2018-10-03T14:33:00Z">
              <w:tcPr>
                <w:tcW w:w="4673" w:type="dxa"/>
              </w:tcPr>
            </w:tcPrChange>
          </w:tcPr>
          <w:p w:rsidR="001C0417" w:rsidRPr="00DF6B31" w:rsidRDefault="001C0417" w:rsidP="00DF6B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5" w:name="_GoBack"/>
            <w:bookmarkEnd w:id="5"/>
            <w:r w:rsidRPr="00DF6B31">
              <w:rPr>
                <w:rFonts w:ascii="Times New Roman" w:hAnsi="Times New Roman" w:cs="Times New Roman"/>
                <w:sz w:val="20"/>
                <w:szCs w:val="20"/>
              </w:rPr>
              <w:t xml:space="preserve">Tor is free software and an </w:t>
            </w:r>
            <w:proofErr w:type="spellStart"/>
            <w:r w:rsidRPr="00DF6B31">
              <w:rPr>
                <w:rFonts w:ascii="Times New Roman" w:hAnsi="Times New Roman" w:cs="Times New Roman"/>
                <w:sz w:val="20"/>
                <w:szCs w:val="20"/>
              </w:rPr>
              <w:t>opennetwork</w:t>
            </w:r>
            <w:proofErr w:type="spellEnd"/>
            <w:r w:rsidRPr="00DF6B31">
              <w:rPr>
                <w:rFonts w:ascii="Times New Roman" w:hAnsi="Times New Roman" w:cs="Times New Roman"/>
                <w:sz w:val="20"/>
                <w:szCs w:val="20"/>
              </w:rPr>
              <w:t xml:space="preserve"> that helps you defend against traffic </w:t>
            </w:r>
            <w:proofErr w:type="spellStart"/>
            <w:r w:rsidRPr="00DF6B31">
              <w:rPr>
                <w:rFonts w:ascii="Times New Roman" w:hAnsi="Times New Roman" w:cs="Times New Roman"/>
                <w:sz w:val="20"/>
                <w:szCs w:val="20"/>
              </w:rPr>
              <w:t>analysis,a</w:t>
            </w:r>
            <w:proofErr w:type="spellEnd"/>
            <w:r w:rsidRPr="00DF6B31">
              <w:rPr>
                <w:rFonts w:ascii="Times New Roman" w:hAnsi="Times New Roman" w:cs="Times New Roman"/>
                <w:sz w:val="20"/>
                <w:szCs w:val="20"/>
              </w:rPr>
              <w:t xml:space="preserve"> form of network surveillance </w:t>
            </w:r>
            <w:proofErr w:type="spellStart"/>
            <w:r w:rsidRPr="00DF6B31">
              <w:rPr>
                <w:rFonts w:ascii="Times New Roman" w:hAnsi="Times New Roman" w:cs="Times New Roman"/>
                <w:sz w:val="20"/>
                <w:szCs w:val="20"/>
              </w:rPr>
              <w:t>thatthreatens</w:t>
            </w:r>
            <w:proofErr w:type="spellEnd"/>
            <w:r w:rsidRPr="00DF6B31">
              <w:rPr>
                <w:rFonts w:ascii="Times New Roman" w:hAnsi="Times New Roman" w:cs="Times New Roman"/>
                <w:sz w:val="20"/>
                <w:szCs w:val="20"/>
              </w:rPr>
              <w:t xml:space="preserve"> personal freedom and privacy, confidential </w:t>
            </w:r>
            <w:proofErr w:type="spellStart"/>
            <w:r w:rsidRPr="00DF6B31">
              <w:rPr>
                <w:rFonts w:ascii="Times New Roman" w:hAnsi="Times New Roman" w:cs="Times New Roman"/>
                <w:sz w:val="20"/>
                <w:szCs w:val="20"/>
              </w:rPr>
              <w:t>businessactivities</w:t>
            </w:r>
            <w:proofErr w:type="spellEnd"/>
            <w:r w:rsidRPr="00DF6B31">
              <w:rPr>
                <w:rFonts w:ascii="Times New Roman" w:hAnsi="Times New Roman" w:cs="Times New Roman"/>
                <w:sz w:val="20"/>
                <w:szCs w:val="20"/>
              </w:rPr>
              <w:t xml:space="preserve"> and relationships, and state security.</w:t>
            </w:r>
          </w:p>
          <w:p w:rsidR="001C0417" w:rsidRPr="00DF6B31" w:rsidRDefault="001C0417" w:rsidP="00DF6B31">
            <w:pPr>
              <w:jc w:val="both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proofErr w:type="gramStart"/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data</w:t>
            </w:r>
            <w:proofErr w:type="gramEnd"/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packets on the Tor network take a random pathway through several relays that cover your tracks so no observer at any single point can tell where the data came from or where it's going.</w:t>
            </w:r>
          </w:p>
          <w:p w:rsidR="001C0417" w:rsidRPr="00DF6B31" w:rsidRDefault="001C0417" w:rsidP="00DF6B31">
            <w:pPr>
              <w:jc w:val="both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No individual relay ever knows the complete path that a data packet has taken. The client negotiates a separate set of encryption keys for each hop along the circuit to ensure that each hop </w:t>
            </w:r>
            <w:proofErr w:type="gramStart"/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can't</w:t>
            </w:r>
            <w:proofErr w:type="gramEnd"/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trace these connections as they pass through.</w:t>
            </w:r>
          </w:p>
          <w:p w:rsidR="001C0417" w:rsidRPr="00DF6B31" w:rsidRDefault="001C0417" w:rsidP="00DF6B31">
            <w:pPr>
              <w:jc w:val="both"/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Tor </w:t>
            </w:r>
            <w:proofErr w:type="gramStart"/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can't</w:t>
            </w:r>
            <w:proofErr w:type="gramEnd"/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solve all anonymity problems. It focuses only on protecting the transport of data. You need to use protocol-specific support software if you </w:t>
            </w:r>
            <w:proofErr w:type="gramStart"/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don't</w:t>
            </w:r>
            <w:proofErr w:type="gramEnd"/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want the sites you visit to see your identifying information.</w:t>
            </w:r>
          </w:p>
          <w:p w:rsidR="001C0417" w:rsidRPr="00DF6B31" w:rsidRDefault="001C0417" w:rsidP="00DF6B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Tor does not provide protection against end-to-end timing attacks</w:t>
            </w:r>
          </w:p>
          <w:p w:rsidR="001C0417" w:rsidRPr="00DF6B31" w:rsidRDefault="00B74366" w:rsidP="00DF6B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ins w:id="6" w:author="Mohammad Hammoudeh" w:date="2018-10-03T14:32:00Z"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Source: </w:t>
              </w:r>
              <w:r w:rsidRPr="00B74366">
                <w:rPr>
                  <w:rFonts w:ascii="Times New Roman" w:hAnsi="Times New Roman" w:cs="Times New Roman"/>
                  <w:sz w:val="20"/>
                  <w:szCs w:val="20"/>
                </w:rPr>
                <w:t>https://www.torproject.org/about/overview.html.en#overview</w:t>
              </w:r>
            </w:ins>
          </w:p>
        </w:tc>
        <w:tc>
          <w:tcPr>
            <w:tcW w:w="5636" w:type="dxa"/>
            <w:tcPrChange w:id="7" w:author="Mohammad Hammoudeh" w:date="2018-10-03T14:33:00Z">
              <w:tcPr>
                <w:tcW w:w="5954" w:type="dxa"/>
              </w:tcPr>
            </w:tcPrChange>
          </w:tcPr>
          <w:p w:rsidR="001C0417" w:rsidRPr="00DF6B31" w:rsidRDefault="001C0417" w:rsidP="00DF6B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6B31">
              <w:rPr>
                <w:rFonts w:ascii="Times New Roman" w:hAnsi="Times New Roman" w:cs="Times New Roman"/>
                <w:sz w:val="20"/>
                <w:szCs w:val="20"/>
              </w:rPr>
              <w:t xml:space="preserve">A VPN is created by establishing a virtual point-to-point connection </w:t>
            </w:r>
            <w:proofErr w:type="gramStart"/>
            <w:r w:rsidRPr="00DF6B31">
              <w:rPr>
                <w:rFonts w:ascii="Times New Roman" w:hAnsi="Times New Roman" w:cs="Times New Roman"/>
                <w:sz w:val="20"/>
                <w:szCs w:val="20"/>
              </w:rPr>
              <w:t>through the use of</w:t>
            </w:r>
            <w:proofErr w:type="gramEnd"/>
            <w:r w:rsidRPr="00DF6B31">
              <w:rPr>
                <w:rFonts w:ascii="Times New Roman" w:hAnsi="Times New Roman" w:cs="Times New Roman"/>
                <w:sz w:val="20"/>
                <w:szCs w:val="20"/>
              </w:rPr>
              <w:t xml:space="preserve"> dedicated connections, virtual </w:t>
            </w:r>
            <w:proofErr w:type="spellStart"/>
            <w:r w:rsidRPr="00DF6B31">
              <w:rPr>
                <w:rFonts w:ascii="Times New Roman" w:hAnsi="Times New Roman" w:cs="Times New Roman"/>
                <w:sz w:val="20"/>
                <w:szCs w:val="20"/>
              </w:rPr>
              <w:t>tunneling</w:t>
            </w:r>
            <w:proofErr w:type="spellEnd"/>
            <w:r w:rsidRPr="00DF6B31">
              <w:rPr>
                <w:rFonts w:ascii="Times New Roman" w:hAnsi="Times New Roman" w:cs="Times New Roman"/>
                <w:sz w:val="20"/>
                <w:szCs w:val="20"/>
              </w:rPr>
              <w:t xml:space="preserve"> protocols, or traffic encryption.</w:t>
            </w:r>
          </w:p>
          <w:p w:rsidR="001C0417" w:rsidRPr="00DF6B31" w:rsidRDefault="001C0417" w:rsidP="00DF6B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6B31">
              <w:rPr>
                <w:rFonts w:ascii="Times New Roman" w:hAnsi="Times New Roman" w:cs="Times New Roman"/>
                <w:sz w:val="20"/>
                <w:szCs w:val="20"/>
              </w:rPr>
              <w:t>Applications running across a VPN may therefore benefit from the functionality, security, and management of the private network.</w:t>
            </w:r>
          </w:p>
          <w:p w:rsidR="001C0417" w:rsidRPr="00DF6B31" w:rsidRDefault="001C0417" w:rsidP="00DF6B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6B31">
              <w:rPr>
                <w:rFonts w:ascii="Times New Roman" w:hAnsi="Times New Roman" w:cs="Times New Roman"/>
                <w:sz w:val="20"/>
                <w:szCs w:val="20"/>
              </w:rPr>
              <w:t>To ensure security, data would travel through secure tunnels and VPN users would use authentication methods – including passwords, tokens and other unique identification methods – to gain access to the VPN. In addition, Internet users may secure their transactions with a VPN, to circumvent geo-restrictions and censorship, or to connect to proxy servers to protect personal identity and location to stay anonymous on the Internet.</w:t>
            </w:r>
          </w:p>
          <w:p w:rsidR="001C0417" w:rsidRPr="00DF6B31" w:rsidRDefault="001C0417" w:rsidP="00DF6B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C0417" w:rsidRPr="00DF6B31" w:rsidRDefault="001C0417" w:rsidP="00DF6B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DF6B31">
              <w:rPr>
                <w:rFonts w:ascii="Times New Roman" w:hAnsi="Times New Roman" w:cs="Times New Roman"/>
                <w:sz w:val="20"/>
                <w:szCs w:val="20"/>
                <w:lang w:val="en"/>
              </w:rPr>
              <w:t>some Internet sites block access to known VPN technology to prevent the circumvention of their geo-restrictions</w:t>
            </w:r>
          </w:p>
          <w:p w:rsidR="001C0417" w:rsidRPr="00DF6B31" w:rsidRDefault="001C0417" w:rsidP="00DF6B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:rsidR="001C0417" w:rsidRPr="00DF6B31" w:rsidRDefault="001C0417" w:rsidP="00DF6B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DF6B31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Traditional VPNs are characterized by a point-to-point topology, and they do not tend to support or connect </w:t>
            </w:r>
            <w:r w:rsidRPr="00DF6B31">
              <w:rPr>
                <w:rFonts w:ascii="Times New Roman" w:hAnsi="Times New Roman" w:cs="Times New Roman"/>
                <w:sz w:val="20"/>
                <w:szCs w:val="20"/>
                <w:lang w:val="en"/>
              </w:rPr>
              <w:fldChar w:fldCharType="begin"/>
            </w:r>
            <w:r w:rsidRPr="00DF6B31">
              <w:rPr>
                <w:rFonts w:ascii="Times New Roman" w:hAnsi="Times New Roman" w:cs="Times New Roman"/>
                <w:sz w:val="20"/>
                <w:szCs w:val="20"/>
                <w:lang w:val="en"/>
              </w:rPr>
              <w:instrText xml:space="preserve"> HYPERLINK "https://en.wikipedia.org/wiki/Broadcast_domain" \o "Broadcast domain" </w:instrText>
            </w:r>
            <w:r w:rsidRPr="00DF6B31">
              <w:rPr>
                <w:rFonts w:ascii="Times New Roman" w:hAnsi="Times New Roman" w:cs="Times New Roman"/>
                <w:sz w:val="20"/>
                <w:szCs w:val="20"/>
                <w:lang w:val="en"/>
              </w:rPr>
              <w:fldChar w:fldCharType="separate"/>
            </w:r>
            <w:r w:rsidRPr="00DF6B31">
              <w:rPr>
                <w:rStyle w:val="Hyperlink"/>
                <w:rFonts w:ascii="Times New Roman" w:hAnsi="Times New Roman" w:cs="Times New Roman"/>
                <w:sz w:val="20"/>
                <w:szCs w:val="20"/>
                <w:lang w:val="en"/>
              </w:rPr>
              <w:t>broadcast domains</w:t>
            </w:r>
            <w:r w:rsidRPr="00DF6B31">
              <w:rPr>
                <w:rFonts w:ascii="Times New Roman" w:hAnsi="Times New Roman" w:cs="Times New Roman"/>
                <w:sz w:val="20"/>
                <w:szCs w:val="20"/>
                <w:lang w:val="en"/>
              </w:rPr>
              <w:fldChar w:fldCharType="end"/>
            </w:r>
          </w:p>
          <w:p w:rsidR="001C0417" w:rsidRPr="00DF6B31" w:rsidRDefault="001C0417" w:rsidP="00DF6B3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:rsidR="001C0417" w:rsidRDefault="001C0417" w:rsidP="00DF6B31">
            <w:pPr>
              <w:jc w:val="both"/>
              <w:rPr>
                <w:ins w:id="8" w:author="Mohammad Hammoudeh" w:date="2018-10-03T14:33:00Z"/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DF6B31">
              <w:rPr>
                <w:rFonts w:ascii="Times New Roman" w:hAnsi="Times New Roman" w:cs="Times New Roman"/>
                <w:sz w:val="20"/>
                <w:szCs w:val="20"/>
                <w:lang w:val="en"/>
              </w:rPr>
              <w:t>A VPN connection depends on the VPN provider and the ISP. If either fails, the connection fails.</w:t>
            </w:r>
          </w:p>
          <w:p w:rsidR="00B74366" w:rsidRDefault="00B74366" w:rsidP="00DF6B31">
            <w:pPr>
              <w:jc w:val="both"/>
              <w:rPr>
                <w:ins w:id="9" w:author="Mohammad Hammoudeh" w:date="2018-10-03T14:33:00Z"/>
                <w:rFonts w:ascii="Times New Roman" w:hAnsi="Times New Roman" w:cs="Times New Roman"/>
                <w:sz w:val="20"/>
                <w:szCs w:val="20"/>
                <w:lang w:val="en"/>
              </w:rPr>
            </w:pPr>
            <w:ins w:id="10" w:author="Mohammad Hammoudeh" w:date="2018-10-03T14:33:00Z">
              <w:r>
                <w:rPr>
                  <w:rFonts w:ascii="Times New Roman" w:hAnsi="Times New Roman" w:cs="Times New Roman"/>
                  <w:sz w:val="20"/>
                  <w:szCs w:val="20"/>
                  <w:lang w:val="en"/>
                </w:rPr>
                <w:t xml:space="preserve">Source: </w:t>
              </w:r>
            </w:ins>
          </w:p>
          <w:p w:rsidR="00B74366" w:rsidRPr="00DF6B31" w:rsidRDefault="00B74366" w:rsidP="00DF6B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ins w:id="11" w:author="Mohammad Hammoudeh" w:date="2018-10-03T14:33:00Z">
              <w:r w:rsidRPr="00B74366">
                <w:rPr>
                  <w:rFonts w:ascii="Times New Roman" w:hAnsi="Times New Roman" w:cs="Times New Roman"/>
                  <w:sz w:val="20"/>
                  <w:szCs w:val="20"/>
                </w:rPr>
                <w:t>https://en.wikipedia.org/wiki/Virtual_private_network#Networking_limitations</w:t>
              </w:r>
            </w:ins>
          </w:p>
        </w:tc>
      </w:tr>
    </w:tbl>
    <w:p w:rsidR="001C0417" w:rsidDel="00964C73" w:rsidRDefault="001C0417" w:rsidP="00DF6B31">
      <w:pPr>
        <w:jc w:val="both"/>
        <w:rPr>
          <w:del w:id="12" w:author="Mohammad Hammoudeh" w:date="2018-10-03T14:06:00Z"/>
        </w:rPr>
      </w:pPr>
    </w:p>
    <w:p w:rsidR="00DF6B31" w:rsidRPr="00964C73" w:rsidRDefault="00DF6B31" w:rsidP="00DF6B31">
      <w:pPr>
        <w:jc w:val="both"/>
        <w:rPr>
          <w:rFonts w:ascii="Times New Roman" w:hAnsi="Times New Roman" w:cs="Times New Roman"/>
          <w:color w:val="1A1A1A"/>
          <w:sz w:val="20"/>
          <w:szCs w:val="20"/>
          <w:rPrChange w:id="13" w:author="Mohammad Hammoudeh" w:date="2018-10-03T14:06:00Z">
            <w:rPr/>
          </w:rPrChange>
        </w:rPr>
      </w:pPr>
      <w:proofErr w:type="gramStart"/>
      <w:r w:rsidRPr="00964C73">
        <w:rPr>
          <w:rFonts w:ascii="Times New Roman" w:hAnsi="Times New Roman" w:cs="Times New Roman"/>
          <w:color w:val="1A1A1A"/>
          <w:sz w:val="20"/>
          <w:szCs w:val="20"/>
          <w:rPrChange w:id="14" w:author="Mohammad Hammoudeh" w:date="2018-10-03T14:06:00Z">
            <w:rPr/>
          </w:rPrChange>
        </w:rPr>
        <w:t>1st</w:t>
      </w:r>
      <w:proofErr w:type="gramEnd"/>
      <w:r w:rsidRPr="00964C73">
        <w:rPr>
          <w:rFonts w:ascii="Times New Roman" w:hAnsi="Times New Roman" w:cs="Times New Roman"/>
          <w:color w:val="1A1A1A"/>
          <w:sz w:val="20"/>
          <w:szCs w:val="20"/>
          <w:rPrChange w:id="15" w:author="Mohammad Hammoudeh" w:date="2018-10-03T14:06:00Z">
            <w:rPr/>
          </w:rPrChange>
        </w:rPr>
        <w:t xml:space="preserve"> version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16" w:author="Mohammad Hammoudeh" w:date="2018-10-03T13:49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673"/>
        <w:gridCol w:w="5783"/>
        <w:tblGridChange w:id="17">
          <w:tblGrid>
            <w:gridCol w:w="5228"/>
            <w:gridCol w:w="5228"/>
          </w:tblGrid>
        </w:tblGridChange>
      </w:tblGrid>
      <w:tr w:rsidR="00DF6B31" w:rsidTr="00DF6B31">
        <w:tc>
          <w:tcPr>
            <w:tcW w:w="4673" w:type="dxa"/>
            <w:tcPrChange w:id="18" w:author="Mohammad Hammoudeh" w:date="2018-10-03T13:49:00Z">
              <w:tcPr>
                <w:tcW w:w="5228" w:type="dxa"/>
              </w:tcPr>
            </w:tcPrChange>
          </w:tcPr>
          <w:p w:rsidR="00DF6B31" w:rsidRPr="00DF6B31" w:rsidDel="00DF6B31" w:rsidRDefault="00DF6B31" w:rsidP="00DF6B31">
            <w:pPr>
              <w:jc w:val="both"/>
              <w:rPr>
                <w:del w:id="19" w:author="Mohammad Hammoudeh" w:date="2018-10-03T13:48:00Z"/>
                <w:rFonts w:ascii="Times New Roman" w:hAnsi="Times New Roman" w:cs="Times New Roman"/>
                <w:sz w:val="20"/>
                <w:szCs w:val="20"/>
              </w:rPr>
            </w:pPr>
            <w:r w:rsidRPr="00DF6B31">
              <w:rPr>
                <w:rFonts w:ascii="Times New Roman" w:hAnsi="Times New Roman" w:cs="Times New Roman"/>
                <w:sz w:val="20"/>
                <w:szCs w:val="20"/>
              </w:rPr>
              <w:t>Tor is free software and an open</w:t>
            </w:r>
            <w:ins w:id="20" w:author="Mohammad Hammoudeh" w:date="2018-10-03T13:46:00Z"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DF6B31">
              <w:rPr>
                <w:rFonts w:ascii="Times New Roman" w:hAnsi="Times New Roman" w:cs="Times New Roman"/>
                <w:sz w:val="20"/>
                <w:szCs w:val="20"/>
              </w:rPr>
              <w:t xml:space="preserve">network that helps </w:t>
            </w:r>
            <w:del w:id="21" w:author="Mohammad Hammoudeh" w:date="2018-10-03T13:47:00Z">
              <w:r w:rsidRPr="00DF6B31" w:rsidDel="00DF6B31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you </w:delText>
              </w:r>
            </w:del>
            <w:ins w:id="22" w:author="Mohammad Hammoudeh" w:date="2018-10-03T13:47:00Z">
              <w:r>
                <w:rPr>
                  <w:rFonts w:ascii="Times New Roman" w:hAnsi="Times New Roman" w:cs="Times New Roman"/>
                  <w:sz w:val="20"/>
                  <w:szCs w:val="20"/>
                </w:rPr>
                <w:t>its user</w:t>
              </w:r>
              <w:r w:rsidRPr="00DF6B31"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</w:ins>
            <w:r w:rsidRPr="00DF6B31">
              <w:rPr>
                <w:rFonts w:ascii="Times New Roman" w:hAnsi="Times New Roman" w:cs="Times New Roman"/>
                <w:sz w:val="20"/>
                <w:szCs w:val="20"/>
              </w:rPr>
              <w:t>defend against traffic analysis</w:t>
            </w:r>
            <w:ins w:id="23" w:author="Mohammad Hammoudeh" w:date="2018-10-03T13:47:00Z"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 and protect their </w:t>
              </w:r>
            </w:ins>
            <w:del w:id="24" w:author="Mohammad Hammoudeh" w:date="2018-10-03T13:48:00Z">
              <w:r w:rsidRPr="00DF6B31" w:rsidDel="00DF6B31">
                <w:rPr>
                  <w:rFonts w:ascii="Times New Roman" w:hAnsi="Times New Roman" w:cs="Times New Roman"/>
                  <w:sz w:val="20"/>
                  <w:szCs w:val="20"/>
                </w:rPr>
                <w:delText xml:space="preserve">,a form of network surveillance thatthreatens personal freedom and </w:delText>
              </w:r>
            </w:del>
            <w:r w:rsidRPr="00DF6B31">
              <w:rPr>
                <w:rFonts w:ascii="Times New Roman" w:hAnsi="Times New Roman" w:cs="Times New Roman"/>
                <w:sz w:val="20"/>
                <w:szCs w:val="20"/>
              </w:rPr>
              <w:t>privacy</w:t>
            </w:r>
            <w:del w:id="25" w:author="Mohammad Hammoudeh" w:date="2018-10-03T13:48:00Z">
              <w:r w:rsidRPr="00DF6B31" w:rsidDel="00DF6B31">
                <w:rPr>
                  <w:rFonts w:ascii="Times New Roman" w:hAnsi="Times New Roman" w:cs="Times New Roman"/>
                  <w:sz w:val="20"/>
                  <w:szCs w:val="20"/>
                </w:rPr>
                <w:delText>, confidential businessactivities and relationships, and state security</w:delText>
              </w:r>
            </w:del>
            <w:r w:rsidRPr="00DF6B3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ins w:id="26" w:author="Mohammad Hammoudeh" w:date="2018-10-03T13:48:00Z"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</w:ins>
          </w:p>
          <w:p w:rsidR="00DF6B31" w:rsidRPr="00DF6B31" w:rsidDel="00DF6B31" w:rsidRDefault="00DF6B31" w:rsidP="00DF6B31">
            <w:pPr>
              <w:jc w:val="both"/>
              <w:rPr>
                <w:del w:id="27" w:author="Mohammad Hammoudeh" w:date="2018-10-03T13:49:00Z"/>
                <w:rFonts w:ascii="Times New Roman" w:hAnsi="Times New Roman" w:cs="Times New Roman"/>
                <w:color w:val="1A1A1A"/>
                <w:sz w:val="20"/>
                <w:szCs w:val="20"/>
              </w:rPr>
            </w:pPr>
            <w:del w:id="28" w:author="Mohammad Hammoudeh" w:date="2018-10-03T13:48:00Z">
              <w:r w:rsidRPr="00DF6B31" w:rsidDel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delText>d</w:delText>
              </w:r>
            </w:del>
            <w:ins w:id="29" w:author="Mohammad Hammoudeh" w:date="2018-10-03T13:48:00Z">
              <w:r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>D</w:t>
              </w:r>
            </w:ins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ata packets on the Tor network take a random pathway through several relays that cover </w:t>
            </w:r>
            <w:del w:id="30" w:author="Mohammad Hammoudeh" w:date="2018-10-03T13:49:00Z">
              <w:r w:rsidRPr="00DF6B31" w:rsidDel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delText xml:space="preserve">your </w:delText>
              </w:r>
            </w:del>
            <w:ins w:id="31" w:author="Mohammad Hammoudeh" w:date="2018-10-03T13:49:00Z">
              <w:r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>user’s</w:t>
              </w:r>
              <w:r w:rsidRPr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 xml:space="preserve"> </w:t>
              </w:r>
            </w:ins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tracks so no observer at any single point can tell where the data came from or where it</w:t>
            </w:r>
            <w:ins w:id="32" w:author="Mohammad Hammoudeh" w:date="2018-10-03T13:49:00Z">
              <w:r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 xml:space="preserve"> i</w:t>
              </w:r>
            </w:ins>
            <w:del w:id="33" w:author="Mohammad Hammoudeh" w:date="2018-10-03T13:49:00Z">
              <w:r w:rsidRPr="00DF6B31" w:rsidDel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delText>'</w:delText>
              </w:r>
            </w:del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s going.</w:t>
            </w:r>
            <w:ins w:id="34" w:author="Mohammad Hammoudeh" w:date="2018-10-03T13:49:00Z">
              <w:r w:rsidRPr="00DF6B31" w:rsidDel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 xml:space="preserve"> </w:t>
              </w:r>
              <w:r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 xml:space="preserve"> </w:t>
              </w:r>
            </w:ins>
          </w:p>
          <w:p w:rsidR="00DF6B31" w:rsidRPr="00DF6B31" w:rsidDel="00964C73" w:rsidRDefault="00DF6B31" w:rsidP="00DF6B31">
            <w:pPr>
              <w:jc w:val="both"/>
              <w:rPr>
                <w:del w:id="35" w:author="Mohammad Hammoudeh" w:date="2018-10-03T13:57:00Z"/>
                <w:rFonts w:ascii="Times New Roman" w:hAnsi="Times New Roman" w:cs="Times New Roman"/>
                <w:color w:val="1A1A1A"/>
                <w:sz w:val="20"/>
                <w:szCs w:val="20"/>
              </w:rPr>
            </w:pPr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No individual relay ever knows the complete path that a data packet has taken. </w:t>
            </w:r>
            <w:ins w:id="36" w:author="Mohammad Hammoudeh" w:date="2018-10-03T13:50:00Z">
              <w:r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 xml:space="preserve">Additionally, </w:t>
              </w:r>
            </w:ins>
            <w:del w:id="37" w:author="Mohammad Hammoudeh" w:date="2018-10-03T13:50:00Z">
              <w:r w:rsidRPr="00DF6B31" w:rsidDel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delText>T</w:delText>
              </w:r>
            </w:del>
            <w:ins w:id="38" w:author="Mohammad Hammoudeh" w:date="2018-10-03T13:50:00Z">
              <w:r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>t</w:t>
              </w:r>
            </w:ins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he client negotiates a separate set of encryption keys for each hop along the circuit to ensure that each hop </w:t>
            </w:r>
            <w:proofErr w:type="spellStart"/>
            <w:proofErr w:type="gramStart"/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can</w:t>
            </w:r>
            <w:del w:id="39" w:author="Mohammad Hammoudeh" w:date="2018-10-03T13:50:00Z">
              <w:r w:rsidRPr="00DF6B31" w:rsidDel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delText>'</w:delText>
              </w:r>
            </w:del>
            <w:ins w:id="40" w:author="Mohammad Hammoudeh" w:date="2018-10-03T13:50:00Z">
              <w:r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 xml:space="preserve"> no</w:t>
              </w:r>
            </w:ins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t</w:t>
            </w:r>
            <w:proofErr w:type="spellEnd"/>
            <w:proofErr w:type="gramEnd"/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trace these connections as they pass through.</w:t>
            </w:r>
          </w:p>
          <w:p w:rsidR="00DF6B31" w:rsidRPr="00DF6B31" w:rsidDel="00DF6B31" w:rsidRDefault="00964C73" w:rsidP="00DF6B31">
            <w:pPr>
              <w:jc w:val="both"/>
              <w:rPr>
                <w:del w:id="41" w:author="Mohammad Hammoudeh" w:date="2018-10-03T13:51:00Z"/>
                <w:rFonts w:ascii="Times New Roman" w:hAnsi="Times New Roman" w:cs="Times New Roman"/>
                <w:color w:val="1A1A1A"/>
                <w:sz w:val="20"/>
                <w:szCs w:val="20"/>
              </w:rPr>
            </w:pPr>
            <w:ins w:id="42" w:author="Mohammad Hammoudeh" w:date="2018-10-03T13:57:00Z">
              <w:r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 xml:space="preserve"> </w:t>
              </w:r>
            </w:ins>
            <w:r w:rsidR="00DF6B31"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Tor </w:t>
            </w:r>
            <w:proofErr w:type="spellStart"/>
            <w:proofErr w:type="gramStart"/>
            <w:r w:rsidR="00DF6B31"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can</w:t>
            </w:r>
            <w:del w:id="43" w:author="Mohammad Hammoudeh" w:date="2018-10-03T13:50:00Z">
              <w:r w:rsidR="00DF6B31" w:rsidRPr="00DF6B31" w:rsidDel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delText>'</w:delText>
              </w:r>
            </w:del>
            <w:ins w:id="44" w:author="Mohammad Hammoudeh" w:date="2018-10-03T13:50:00Z">
              <w:r w:rsidR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 xml:space="preserve"> no</w:t>
              </w:r>
            </w:ins>
            <w:r w:rsidR="00DF6B31"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t</w:t>
            </w:r>
            <w:proofErr w:type="spellEnd"/>
            <w:proofErr w:type="gramEnd"/>
            <w:r w:rsidR="00DF6B31"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solve all anonymity problems. It focuses only on protecting the transport of data. </w:t>
            </w:r>
            <w:ins w:id="45" w:author="Mohammad Hammoudeh" w:date="2018-10-03T13:51:00Z">
              <w:r w:rsidR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 xml:space="preserve">For instance, </w:t>
              </w:r>
            </w:ins>
            <w:del w:id="46" w:author="Mohammad Hammoudeh" w:date="2018-10-03T13:50:00Z">
              <w:r w:rsidR="00DF6B31" w:rsidRPr="00DF6B31" w:rsidDel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delText xml:space="preserve">You </w:delText>
              </w:r>
            </w:del>
            <w:ins w:id="47" w:author="Mohammad Hammoudeh" w:date="2018-10-03T13:50:00Z">
              <w:r w:rsidR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>Tor users</w:t>
              </w:r>
              <w:r w:rsidR="00DF6B31" w:rsidRPr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 xml:space="preserve"> </w:t>
              </w:r>
            </w:ins>
            <w:r w:rsidR="00DF6B31"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need to use protocol-specific support software if </w:t>
            </w:r>
            <w:del w:id="48" w:author="Mohammad Hammoudeh" w:date="2018-10-03T14:00:00Z">
              <w:r w:rsidR="00DF6B31" w:rsidRPr="00DF6B31" w:rsidDel="00964C73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delText xml:space="preserve">you </w:delText>
              </w:r>
            </w:del>
            <w:ins w:id="49" w:author="Mohammad Hammoudeh" w:date="2018-10-03T14:00:00Z">
              <w:r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>they</w:t>
              </w:r>
              <w:r w:rsidRPr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 xml:space="preserve"> </w:t>
              </w:r>
            </w:ins>
            <w:r w:rsidR="00DF6B31"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do</w:t>
            </w:r>
            <w:ins w:id="50" w:author="Mohammad Hammoudeh" w:date="2018-10-03T13:50:00Z">
              <w:r w:rsidR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 xml:space="preserve"> </w:t>
              </w:r>
            </w:ins>
            <w:r w:rsidR="00DF6B31"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n</w:t>
            </w:r>
            <w:del w:id="51" w:author="Mohammad Hammoudeh" w:date="2018-10-03T13:50:00Z">
              <w:r w:rsidR="00DF6B31" w:rsidRPr="00DF6B31" w:rsidDel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delText>'</w:delText>
              </w:r>
            </w:del>
            <w:ins w:id="52" w:author="Mohammad Hammoudeh" w:date="2018-10-03T13:50:00Z">
              <w:r w:rsidR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>o</w:t>
              </w:r>
            </w:ins>
            <w:r w:rsidR="00DF6B31"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t want the sites </w:t>
            </w:r>
            <w:del w:id="53" w:author="Mohammad Hammoudeh" w:date="2018-10-03T13:51:00Z">
              <w:r w:rsidR="00DF6B31" w:rsidRPr="00DF6B31" w:rsidDel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delText xml:space="preserve">you </w:delText>
              </w:r>
            </w:del>
            <w:ins w:id="54" w:author="Mohammad Hammoudeh" w:date="2018-10-03T13:51:00Z">
              <w:r w:rsidR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>they</w:t>
              </w:r>
              <w:r w:rsidR="00DF6B31" w:rsidRPr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 xml:space="preserve"> </w:t>
              </w:r>
            </w:ins>
            <w:r w:rsidR="00DF6B31"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visit to see </w:t>
            </w:r>
            <w:del w:id="55" w:author="Mohammad Hammoudeh" w:date="2018-10-03T13:51:00Z">
              <w:r w:rsidR="00DF6B31" w:rsidRPr="00DF6B31" w:rsidDel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delText xml:space="preserve">your </w:delText>
              </w:r>
            </w:del>
            <w:ins w:id="56" w:author="Mohammad Hammoudeh" w:date="2018-10-03T13:51:00Z">
              <w:r w:rsidR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>their</w:t>
              </w:r>
              <w:r w:rsidR="00DF6B31" w:rsidRPr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 xml:space="preserve"> </w:t>
              </w:r>
            </w:ins>
            <w:r w:rsidR="00DF6B31"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identifying information.</w:t>
            </w:r>
            <w:ins w:id="57" w:author="Mohammad Hammoudeh" w:date="2018-10-03T13:51:00Z">
              <w:r w:rsidR="00DF6B31" w:rsidRPr="00DF6B31" w:rsidDel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 xml:space="preserve"> </w:t>
              </w:r>
              <w:r w:rsidR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>Another limitation of Tor is that it</w:t>
              </w:r>
            </w:ins>
          </w:p>
          <w:p w:rsidR="00DF6B31" w:rsidRPr="00DF6B31" w:rsidRDefault="00DF6B31" w:rsidP="00DF6B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del w:id="58" w:author="Mohammad Hammoudeh" w:date="2018-10-03T13:51:00Z">
              <w:r w:rsidRPr="00DF6B31" w:rsidDel="00DF6B31"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delText>Tor</w:delText>
              </w:r>
            </w:del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</w:t>
            </w:r>
            <w:proofErr w:type="gramStart"/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>does</w:t>
            </w:r>
            <w:proofErr w:type="gramEnd"/>
            <w:r w:rsidRPr="00DF6B31">
              <w:rPr>
                <w:rFonts w:ascii="Times New Roman" w:hAnsi="Times New Roman" w:cs="Times New Roman"/>
                <w:color w:val="1A1A1A"/>
                <w:sz w:val="20"/>
                <w:szCs w:val="20"/>
              </w:rPr>
              <w:t xml:space="preserve"> not provide protection against end-to-end timing attacks</w:t>
            </w:r>
            <w:ins w:id="59" w:author="Mohammad Hammoudeh" w:date="2018-10-03T13:51:00Z">
              <w:r>
                <w:rPr>
                  <w:rFonts w:ascii="Times New Roman" w:hAnsi="Times New Roman" w:cs="Times New Roman"/>
                  <w:color w:val="1A1A1A"/>
                  <w:sz w:val="20"/>
                  <w:szCs w:val="20"/>
                </w:rPr>
                <w:t>.</w:t>
              </w:r>
            </w:ins>
          </w:p>
          <w:p w:rsidR="00DF6B31" w:rsidRDefault="00DF6B31" w:rsidP="00DF6B31">
            <w:pPr>
              <w:jc w:val="both"/>
            </w:pPr>
          </w:p>
        </w:tc>
        <w:tc>
          <w:tcPr>
            <w:tcW w:w="5783" w:type="dxa"/>
            <w:tcPrChange w:id="60" w:author="Mohammad Hammoudeh" w:date="2018-10-03T13:49:00Z">
              <w:tcPr>
                <w:tcW w:w="5228" w:type="dxa"/>
              </w:tcPr>
            </w:tcPrChange>
          </w:tcPr>
          <w:p w:rsidR="00DF6B31" w:rsidRPr="00DF6B31" w:rsidRDefault="00DF6B31" w:rsidP="00DF6B31">
            <w:pPr>
              <w:jc w:val="both"/>
              <w:rPr>
                <w:ins w:id="61" w:author="Mohammad Hammoudeh" w:date="2018-10-03T13:52:00Z"/>
                <w:rFonts w:ascii="Times New Roman" w:hAnsi="Times New Roman" w:cs="Times New Roman"/>
                <w:sz w:val="20"/>
                <w:szCs w:val="20"/>
                <w:lang w:val="en"/>
              </w:rPr>
            </w:pPr>
            <w:ins w:id="62" w:author="Mohammad Hammoudeh" w:date="2018-10-03T13:52:00Z">
              <w:r w:rsidRPr="00DF6B31">
                <w:rPr>
                  <w:rFonts w:ascii="Times New Roman" w:hAnsi="Times New Roman" w:cs="Times New Roman"/>
                  <w:sz w:val="20"/>
                  <w:szCs w:val="20"/>
                </w:rPr>
                <w:t xml:space="preserve">A VPN is created by establishing a virtual point-to-point connection </w:t>
              </w:r>
              <w:proofErr w:type="gramStart"/>
              <w:r w:rsidRPr="00DF6B31">
                <w:rPr>
                  <w:rFonts w:ascii="Times New Roman" w:hAnsi="Times New Roman" w:cs="Times New Roman"/>
                  <w:sz w:val="20"/>
                  <w:szCs w:val="20"/>
                </w:rPr>
                <w:t>through the use of</w:t>
              </w:r>
              <w:proofErr w:type="gramEnd"/>
              <w:r w:rsidRPr="00DF6B31">
                <w:rPr>
                  <w:rFonts w:ascii="Times New Roman" w:hAnsi="Times New Roman" w:cs="Times New Roman"/>
                  <w:sz w:val="20"/>
                  <w:szCs w:val="20"/>
                </w:rPr>
                <w:t xml:space="preserve"> dedicated connections, virtual </w:t>
              </w:r>
              <w:proofErr w:type="spellStart"/>
              <w:r w:rsidRPr="00DF6B31">
                <w:rPr>
                  <w:rFonts w:ascii="Times New Roman" w:hAnsi="Times New Roman" w:cs="Times New Roman"/>
                  <w:sz w:val="20"/>
                  <w:szCs w:val="20"/>
                </w:rPr>
                <w:t>tunneling</w:t>
              </w:r>
              <w:proofErr w:type="spellEnd"/>
              <w:r w:rsidRPr="00DF6B31">
                <w:rPr>
                  <w:rFonts w:ascii="Times New Roman" w:hAnsi="Times New Roman" w:cs="Times New Roman"/>
                  <w:sz w:val="20"/>
                  <w:szCs w:val="20"/>
                </w:rPr>
                <w:t xml:space="preserve"> protocols, or traffic encryption.</w:t>
              </w:r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  <w:r w:rsidRPr="00DF6B31">
                <w:rPr>
                  <w:rFonts w:ascii="Times New Roman" w:hAnsi="Times New Roman" w:cs="Times New Roman"/>
                  <w:sz w:val="20"/>
                  <w:szCs w:val="20"/>
                </w:rPr>
                <w:t>Applications running across a VPN may therefore benefit from the functionality, security, and management of the private network.</w:t>
              </w:r>
            </w:ins>
            <w:ins w:id="63" w:author="Mohammad Hammoudeh" w:date="2018-10-03T13:53:00Z"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 </w:t>
              </w:r>
            </w:ins>
            <w:ins w:id="64" w:author="Mohammad Hammoudeh" w:date="2018-10-03T13:52:00Z">
              <w:r w:rsidRPr="00DF6B31">
                <w:rPr>
                  <w:rFonts w:ascii="Times New Roman" w:hAnsi="Times New Roman" w:cs="Times New Roman"/>
                  <w:sz w:val="20"/>
                  <w:szCs w:val="20"/>
                </w:rPr>
                <w:t xml:space="preserve">To ensure security, </w:t>
              </w:r>
            </w:ins>
            <w:ins w:id="65" w:author="Mohammad Hammoudeh" w:date="2018-10-03T13:53:00Z"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VPN </w:t>
              </w:r>
            </w:ins>
            <w:ins w:id="66" w:author="Mohammad Hammoudeh" w:date="2018-10-03T13:52:00Z">
              <w:r w:rsidRPr="00DF6B31">
                <w:rPr>
                  <w:rFonts w:ascii="Times New Roman" w:hAnsi="Times New Roman" w:cs="Times New Roman"/>
                  <w:sz w:val="20"/>
                  <w:szCs w:val="20"/>
                </w:rPr>
                <w:t>data travel</w:t>
              </w:r>
            </w:ins>
            <w:ins w:id="67" w:author="Mohammad Hammoudeh" w:date="2018-10-03T13:53:00Z">
              <w:r>
                <w:rPr>
                  <w:rFonts w:ascii="Times New Roman" w:hAnsi="Times New Roman" w:cs="Times New Roman"/>
                  <w:sz w:val="20"/>
                  <w:szCs w:val="20"/>
                </w:rPr>
                <w:t>s</w:t>
              </w:r>
            </w:ins>
            <w:ins w:id="68" w:author="Mohammad Hammoudeh" w:date="2018-10-03T13:52:00Z">
              <w:r w:rsidRPr="00DF6B31">
                <w:rPr>
                  <w:rFonts w:ascii="Times New Roman" w:hAnsi="Times New Roman" w:cs="Times New Roman"/>
                  <w:sz w:val="20"/>
                  <w:szCs w:val="20"/>
                </w:rPr>
                <w:t xml:space="preserve"> through secure tunnels and users would use authentication methods to gain access to the VPN. Internet users may </w:t>
              </w:r>
            </w:ins>
            <w:ins w:id="69" w:author="Mohammad Hammoudeh" w:date="2018-10-03T13:53:00Z"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also </w:t>
              </w:r>
            </w:ins>
            <w:ins w:id="70" w:author="Mohammad Hammoudeh" w:date="2018-10-03T13:52:00Z">
              <w:r w:rsidRPr="00DF6B31">
                <w:rPr>
                  <w:rFonts w:ascii="Times New Roman" w:hAnsi="Times New Roman" w:cs="Times New Roman"/>
                  <w:sz w:val="20"/>
                  <w:szCs w:val="20"/>
                </w:rPr>
                <w:t>secure their transactions with a VPN, to circumvent geo-restrictions and censorship, or to connect to proxy servers to protect personal identity and location to stay anonymous on the Internet.</w:t>
              </w:r>
            </w:ins>
            <w:ins w:id="71" w:author="Mohammad Hammoudeh" w:date="2018-10-03T13:54:00Z"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 S</w:t>
              </w:r>
            </w:ins>
            <w:proofErr w:type="spellStart"/>
            <w:ins w:id="72" w:author="Mohammad Hammoudeh" w:date="2018-10-03T13:52:00Z">
              <w:r w:rsidRPr="00DF6B31">
                <w:rPr>
                  <w:rFonts w:ascii="Times New Roman" w:hAnsi="Times New Roman" w:cs="Times New Roman"/>
                  <w:sz w:val="20"/>
                  <w:szCs w:val="20"/>
                  <w:lang w:val="en"/>
                </w:rPr>
                <w:t>ome</w:t>
              </w:r>
              <w:proofErr w:type="spellEnd"/>
              <w:r w:rsidRPr="00DF6B31">
                <w:rPr>
                  <w:rFonts w:ascii="Times New Roman" w:hAnsi="Times New Roman" w:cs="Times New Roman"/>
                  <w:sz w:val="20"/>
                  <w:szCs w:val="20"/>
                  <w:lang w:val="en"/>
                </w:rPr>
                <w:t xml:space="preserve"> Internet sites block access to known VPN technology to prevent the circumvention of their geo-restrictions</w:t>
              </w:r>
            </w:ins>
            <w:ins w:id="73" w:author="Mohammad Hammoudeh" w:date="2018-10-03T13:54:00Z">
              <w:r>
                <w:rPr>
                  <w:rFonts w:ascii="Times New Roman" w:hAnsi="Times New Roman" w:cs="Times New Roman"/>
                  <w:sz w:val="20"/>
                  <w:szCs w:val="20"/>
                  <w:lang w:val="en"/>
                </w:rPr>
                <w:t xml:space="preserve">. </w:t>
              </w:r>
              <w:r w:rsidR="00964C73" w:rsidRPr="00DF6B31">
                <w:rPr>
                  <w:rFonts w:ascii="Times New Roman" w:hAnsi="Times New Roman" w:cs="Times New Roman"/>
                  <w:sz w:val="20"/>
                  <w:szCs w:val="20"/>
                  <w:lang w:val="en"/>
                </w:rPr>
                <w:t>A VPN connection depends on the VPN provi</w:t>
              </w:r>
              <w:r w:rsidR="00964C73">
                <w:rPr>
                  <w:rFonts w:ascii="Times New Roman" w:hAnsi="Times New Roman" w:cs="Times New Roman"/>
                  <w:sz w:val="20"/>
                  <w:szCs w:val="20"/>
                  <w:lang w:val="en"/>
                </w:rPr>
                <w:t>der and the ISP;</w:t>
              </w:r>
              <w:r w:rsidR="00964C73" w:rsidRPr="00DF6B31">
                <w:rPr>
                  <w:rFonts w:ascii="Times New Roman" w:hAnsi="Times New Roman" w:cs="Times New Roman"/>
                  <w:sz w:val="20"/>
                  <w:szCs w:val="20"/>
                  <w:lang w:val="en"/>
                </w:rPr>
                <w:t xml:space="preserve"> </w:t>
              </w:r>
              <w:r w:rsidR="00964C73">
                <w:rPr>
                  <w:rFonts w:ascii="Times New Roman" w:hAnsi="Times New Roman" w:cs="Times New Roman"/>
                  <w:sz w:val="20"/>
                  <w:szCs w:val="20"/>
                  <w:lang w:val="en"/>
                </w:rPr>
                <w:t>i</w:t>
              </w:r>
              <w:r w:rsidR="00964C73" w:rsidRPr="00DF6B31">
                <w:rPr>
                  <w:rFonts w:ascii="Times New Roman" w:hAnsi="Times New Roman" w:cs="Times New Roman"/>
                  <w:sz w:val="20"/>
                  <w:szCs w:val="20"/>
                  <w:lang w:val="en"/>
                </w:rPr>
                <w:t>f either fails, the connection fails.</w:t>
              </w:r>
              <w:r w:rsidR="00964C73">
                <w:rPr>
                  <w:rFonts w:ascii="Times New Roman" w:hAnsi="Times New Roman" w:cs="Times New Roman"/>
                  <w:sz w:val="20"/>
                  <w:szCs w:val="20"/>
                  <w:lang w:val="en"/>
                </w:rPr>
                <w:t xml:space="preserve"> </w:t>
              </w:r>
            </w:ins>
            <w:ins w:id="74" w:author="Mohammad Hammoudeh" w:date="2018-10-03T13:52:00Z">
              <w:r w:rsidRPr="00DF6B31">
                <w:rPr>
                  <w:rFonts w:ascii="Times New Roman" w:hAnsi="Times New Roman" w:cs="Times New Roman"/>
                  <w:sz w:val="20"/>
                  <w:szCs w:val="20"/>
                  <w:lang w:val="en"/>
                </w:rPr>
                <w:t xml:space="preserve">Traditional VPNs </w:t>
              </w:r>
              <w:proofErr w:type="gramStart"/>
              <w:r w:rsidRPr="00DF6B31">
                <w:rPr>
                  <w:rFonts w:ascii="Times New Roman" w:hAnsi="Times New Roman" w:cs="Times New Roman"/>
                  <w:sz w:val="20"/>
                  <w:szCs w:val="20"/>
                  <w:lang w:val="en"/>
                </w:rPr>
                <w:t>are characterized</w:t>
              </w:r>
              <w:proofErr w:type="gramEnd"/>
              <w:r w:rsidRPr="00DF6B31">
                <w:rPr>
                  <w:rFonts w:ascii="Times New Roman" w:hAnsi="Times New Roman" w:cs="Times New Roman"/>
                  <w:sz w:val="20"/>
                  <w:szCs w:val="20"/>
                  <w:lang w:val="en"/>
                </w:rPr>
                <w:t xml:space="preserve"> by a point-to-point topology, and they do not tend to support or connect </w:t>
              </w:r>
            </w:ins>
            <w:ins w:id="75" w:author="Mohammad Hammoudeh" w:date="2018-10-03T13:55:00Z">
              <w:r w:rsidR="00964C73" w:rsidRPr="00964C73">
                <w:rPr>
                  <w:rFonts w:ascii="Times New Roman" w:hAnsi="Times New Roman" w:cs="Times New Roman"/>
                  <w:sz w:val="20"/>
                  <w:szCs w:val="20"/>
                  <w:lang w:val="en"/>
                  <w:rPrChange w:id="76" w:author="Mohammad Hammoudeh" w:date="2018-10-03T13:55:00Z">
                    <w:rPr>
                      <w:rStyle w:val="Hyperlink"/>
                      <w:rFonts w:ascii="Times New Roman" w:hAnsi="Times New Roman" w:cs="Times New Roman"/>
                      <w:sz w:val="20"/>
                      <w:szCs w:val="20"/>
                      <w:lang w:val="en"/>
                    </w:rPr>
                  </w:rPrChange>
                </w:rPr>
                <w:t>broadcast domains</w:t>
              </w:r>
              <w:r w:rsidR="00964C73">
                <w:rPr>
                  <w:rFonts w:ascii="Times New Roman" w:hAnsi="Times New Roman" w:cs="Times New Roman"/>
                  <w:sz w:val="20"/>
                  <w:szCs w:val="20"/>
                  <w:lang w:val="en"/>
                </w:rPr>
                <w:t>.</w:t>
              </w:r>
            </w:ins>
          </w:p>
          <w:p w:rsidR="00DF6B31" w:rsidRPr="00DF6B31" w:rsidRDefault="00DF6B31" w:rsidP="00DF6B31">
            <w:pPr>
              <w:jc w:val="both"/>
              <w:rPr>
                <w:ins w:id="77" w:author="Mohammad Hammoudeh" w:date="2018-10-03T13:52:00Z"/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:rsidR="00DF6B31" w:rsidRDefault="00DF6B31" w:rsidP="00DF6B31">
            <w:pPr>
              <w:jc w:val="both"/>
            </w:pPr>
          </w:p>
        </w:tc>
      </w:tr>
    </w:tbl>
    <w:p w:rsidR="00964C73" w:rsidRPr="00964C73" w:rsidRDefault="00964C73" w:rsidP="00964C73">
      <w:pPr>
        <w:jc w:val="both"/>
        <w:rPr>
          <w:ins w:id="78" w:author="Mohammad Hammoudeh" w:date="2018-10-03T14:06:00Z"/>
          <w:rFonts w:ascii="Times New Roman" w:hAnsi="Times New Roman" w:cs="Times New Roman"/>
          <w:color w:val="1A1A1A"/>
          <w:sz w:val="20"/>
          <w:szCs w:val="20"/>
          <w:rPrChange w:id="79" w:author="Mohammad Hammoudeh" w:date="2018-10-03T14:06:00Z">
            <w:rPr>
              <w:ins w:id="80" w:author="Mohammad Hammoudeh" w:date="2018-10-03T14:06:00Z"/>
            </w:rPr>
          </w:rPrChange>
        </w:rPr>
      </w:pPr>
      <w:proofErr w:type="gramStart"/>
      <w:ins w:id="81" w:author="Mohammad Hammoudeh" w:date="2018-10-03T14:06:00Z">
        <w:r>
          <w:rPr>
            <w:rFonts w:ascii="Times New Roman" w:hAnsi="Times New Roman" w:cs="Times New Roman"/>
            <w:color w:val="1A1A1A"/>
            <w:sz w:val="20"/>
            <w:szCs w:val="20"/>
            <w:rPrChange w:id="82" w:author="Mohammad Hammoudeh" w:date="2018-10-03T14:06:00Z">
              <w:rPr>
                <w:rFonts w:ascii="Times New Roman" w:hAnsi="Times New Roman" w:cs="Times New Roman"/>
                <w:color w:val="1A1A1A"/>
                <w:sz w:val="20"/>
                <w:szCs w:val="20"/>
              </w:rPr>
            </w:rPrChange>
          </w:rPr>
          <w:t>2</w:t>
        </w:r>
        <w:r>
          <w:rPr>
            <w:rFonts w:ascii="Times New Roman" w:hAnsi="Times New Roman" w:cs="Times New Roman"/>
            <w:color w:val="1A1A1A"/>
            <w:sz w:val="20"/>
            <w:szCs w:val="20"/>
          </w:rPr>
          <w:t>nd</w:t>
        </w:r>
        <w:proofErr w:type="gramEnd"/>
        <w:r w:rsidRPr="00964C73">
          <w:rPr>
            <w:rFonts w:ascii="Times New Roman" w:hAnsi="Times New Roman" w:cs="Times New Roman"/>
            <w:color w:val="1A1A1A"/>
            <w:sz w:val="20"/>
            <w:szCs w:val="20"/>
            <w:rPrChange w:id="83" w:author="Mohammad Hammoudeh" w:date="2018-10-03T14:06:00Z">
              <w:rPr/>
            </w:rPrChange>
          </w:rPr>
          <w:t xml:space="preserve"> version </w:t>
        </w:r>
      </w:ins>
    </w:p>
    <w:p w:rsidR="00964C73" w:rsidRPr="0021266F" w:rsidRDefault="00964C73" w:rsidP="00DF6B31">
      <w:pPr>
        <w:jc w:val="both"/>
        <w:rPr>
          <w:rFonts w:ascii="Times New Roman" w:hAnsi="Times New Roman" w:cs="Times New Roman"/>
          <w:sz w:val="20"/>
          <w:szCs w:val="20"/>
          <w:rPrChange w:id="84" w:author="Mohammad Hammoudeh" w:date="2018-10-03T14:23:00Z">
            <w:rPr/>
          </w:rPrChange>
        </w:rPr>
      </w:pPr>
      <w:ins w:id="85" w:author="Mohammad Hammoudeh" w:date="2018-10-03T14:07:00Z">
        <w:r w:rsidRPr="0021266F">
          <w:rPr>
            <w:rFonts w:ascii="Times New Roman" w:hAnsi="Times New Roman" w:cs="Times New Roman"/>
            <w:sz w:val="20"/>
            <w:szCs w:val="20"/>
            <w:rPrChange w:id="86" w:author="Mohammad Hammoudeh" w:date="2018-10-03T14:23:00Z">
              <w:rPr/>
            </w:rPrChange>
          </w:rPr>
          <w:t xml:space="preserve">Tor and VPN are two remote access methods that aim to defend against traffic analysis, protect user privacy and circumvent geo-restrictions and censorship. They help users to stay </w:t>
        </w:r>
      </w:ins>
      <w:ins w:id="87" w:author="Mohammad Hammoudeh" w:date="2018-10-03T14:09:00Z">
        <w:r w:rsidRPr="0021266F">
          <w:rPr>
            <w:rFonts w:ascii="Times New Roman" w:hAnsi="Times New Roman" w:cs="Times New Roman"/>
            <w:sz w:val="20"/>
            <w:szCs w:val="20"/>
            <w:rPrChange w:id="88" w:author="Mohammad Hammoudeh" w:date="2018-10-03T14:23:00Z">
              <w:rPr/>
            </w:rPrChange>
          </w:rPr>
          <w:t>anonymous</w:t>
        </w:r>
      </w:ins>
      <w:ins w:id="89" w:author="Mohammad Hammoudeh" w:date="2018-10-03T14:07:00Z">
        <w:r w:rsidRPr="0021266F">
          <w:rPr>
            <w:rFonts w:ascii="Times New Roman" w:hAnsi="Times New Roman" w:cs="Times New Roman"/>
            <w:sz w:val="20"/>
            <w:szCs w:val="20"/>
            <w:rPrChange w:id="90" w:author="Mohammad Hammoudeh" w:date="2018-10-03T14:23:00Z">
              <w:rPr/>
            </w:rPrChange>
          </w:rPr>
          <w:t xml:space="preserve"> on the </w:t>
        </w:r>
      </w:ins>
      <w:ins w:id="91" w:author="Mohammad Hammoudeh" w:date="2018-10-03T14:09:00Z">
        <w:r w:rsidRPr="0021266F">
          <w:rPr>
            <w:rFonts w:ascii="Times New Roman" w:hAnsi="Times New Roman" w:cs="Times New Roman"/>
            <w:sz w:val="20"/>
            <w:szCs w:val="20"/>
            <w:rPrChange w:id="92" w:author="Mohammad Hammoudeh" w:date="2018-10-03T14:23:00Z">
              <w:rPr/>
            </w:rPrChange>
          </w:rPr>
          <w:t>Internet</w:t>
        </w:r>
      </w:ins>
      <w:ins w:id="93" w:author="Mohammad Hammoudeh" w:date="2018-10-03T14:07:00Z">
        <w:r w:rsidRPr="0021266F">
          <w:rPr>
            <w:rFonts w:ascii="Times New Roman" w:hAnsi="Times New Roman" w:cs="Times New Roman"/>
            <w:sz w:val="20"/>
            <w:szCs w:val="20"/>
            <w:rPrChange w:id="94" w:author="Mohammad Hammoudeh" w:date="2018-10-03T14:23:00Z">
              <w:rPr/>
            </w:rPrChange>
          </w:rPr>
          <w:t xml:space="preserve"> </w:t>
        </w:r>
      </w:ins>
      <w:ins w:id="95" w:author="Mohammad Hammoudeh" w:date="2018-10-03T14:09:00Z">
        <w:r w:rsidRPr="0021266F">
          <w:rPr>
            <w:rFonts w:ascii="Times New Roman" w:hAnsi="Times New Roman" w:cs="Times New Roman"/>
            <w:sz w:val="20"/>
            <w:szCs w:val="20"/>
            <w:rPrChange w:id="96" w:author="Mohammad Hammoudeh" w:date="2018-10-03T14:23:00Z">
              <w:rPr/>
            </w:rPrChange>
          </w:rPr>
          <w:t xml:space="preserve">to protect their privacy. </w:t>
        </w:r>
        <w:r w:rsidR="0021266F" w:rsidRPr="0021266F">
          <w:rPr>
            <w:rFonts w:ascii="Times New Roman" w:hAnsi="Times New Roman" w:cs="Times New Roman"/>
            <w:sz w:val="20"/>
            <w:szCs w:val="20"/>
            <w:rPrChange w:id="97" w:author="Mohammad Hammoudeh" w:date="2018-10-03T14:23:00Z">
              <w:rPr/>
            </w:rPrChange>
          </w:rPr>
          <w:t xml:space="preserve">Although Tor and VPN are similar in essence, both provide </w:t>
        </w:r>
      </w:ins>
      <w:ins w:id="98" w:author="Mohammad Hammoudeh" w:date="2018-10-03T14:10:00Z">
        <w:r w:rsidR="0021266F" w:rsidRPr="0021266F">
          <w:rPr>
            <w:rFonts w:ascii="Times New Roman" w:hAnsi="Times New Roman" w:cs="Times New Roman"/>
            <w:sz w:val="20"/>
            <w:szCs w:val="20"/>
            <w:rPrChange w:id="99" w:author="Mohammad Hammoudeh" w:date="2018-10-03T14:23:00Z">
              <w:rPr/>
            </w:rPrChange>
          </w:rPr>
          <w:t>their</w:t>
        </w:r>
      </w:ins>
      <w:ins w:id="100" w:author="Mohammad Hammoudeh" w:date="2018-10-03T14:09:00Z">
        <w:r w:rsidR="0021266F" w:rsidRPr="0021266F">
          <w:rPr>
            <w:rFonts w:ascii="Times New Roman" w:hAnsi="Times New Roman" w:cs="Times New Roman"/>
            <w:sz w:val="20"/>
            <w:szCs w:val="20"/>
            <w:rPrChange w:id="101" w:author="Mohammad Hammoudeh" w:date="2018-10-03T14:23:00Z">
              <w:rPr/>
            </w:rPrChange>
          </w:rPr>
          <w:t xml:space="preserve"> </w:t>
        </w:r>
      </w:ins>
      <w:ins w:id="102" w:author="Mohammad Hammoudeh" w:date="2018-10-03T14:10:00Z">
        <w:r w:rsidR="0021266F" w:rsidRPr="0021266F">
          <w:rPr>
            <w:rFonts w:ascii="Times New Roman" w:hAnsi="Times New Roman" w:cs="Times New Roman"/>
            <w:sz w:val="20"/>
            <w:szCs w:val="20"/>
            <w:rPrChange w:id="103" w:author="Mohammad Hammoudeh" w:date="2018-10-03T14:23:00Z">
              <w:rPr/>
            </w:rPrChange>
          </w:rPr>
          <w:t xml:space="preserve">security services using different approaches. In Tor, data </w:t>
        </w:r>
      </w:ins>
      <w:ins w:id="104" w:author="Mohammad Hammoudeh" w:date="2018-10-03T14:11:00Z">
        <w:r w:rsidR="0021266F" w:rsidRPr="0021266F">
          <w:rPr>
            <w:rFonts w:ascii="Times New Roman" w:hAnsi="Times New Roman" w:cs="Times New Roman"/>
            <w:sz w:val="20"/>
            <w:szCs w:val="20"/>
            <w:rPrChange w:id="105" w:author="Mohammad Hammoudeh" w:date="2018-10-03T14:23:00Z">
              <w:rPr/>
            </w:rPrChange>
          </w:rPr>
          <w:t>packets</w:t>
        </w:r>
      </w:ins>
      <w:ins w:id="106" w:author="Mohammad Hammoudeh" w:date="2018-10-03T14:10:00Z">
        <w:r w:rsidR="0021266F" w:rsidRPr="0021266F">
          <w:rPr>
            <w:rFonts w:ascii="Times New Roman" w:hAnsi="Times New Roman" w:cs="Times New Roman"/>
            <w:sz w:val="20"/>
            <w:szCs w:val="20"/>
            <w:rPrChange w:id="107" w:author="Mohammad Hammoudeh" w:date="2018-10-03T14:23:00Z">
              <w:rPr/>
            </w:rPrChange>
          </w:rPr>
          <w:t xml:space="preserve"> travel through several relays such that no single observer can </w:t>
        </w:r>
      </w:ins>
      <w:ins w:id="108" w:author="Mohammad Hammoudeh" w:date="2018-10-03T14:11:00Z">
        <w:r w:rsidR="0021266F" w:rsidRPr="0021266F">
          <w:rPr>
            <w:rFonts w:ascii="Times New Roman" w:hAnsi="Times New Roman" w:cs="Times New Roman"/>
            <w:sz w:val="20"/>
            <w:szCs w:val="20"/>
            <w:rPrChange w:id="109" w:author="Mohammad Hammoudeh" w:date="2018-10-03T14:23:00Z">
              <w:rPr/>
            </w:rPrChange>
          </w:rPr>
          <w:t>determine</w:t>
        </w:r>
      </w:ins>
      <w:ins w:id="110" w:author="Mohammad Hammoudeh" w:date="2018-10-03T14:10:00Z">
        <w:r w:rsidR="0021266F" w:rsidRPr="0021266F">
          <w:rPr>
            <w:rFonts w:ascii="Times New Roman" w:hAnsi="Times New Roman" w:cs="Times New Roman"/>
            <w:sz w:val="20"/>
            <w:szCs w:val="20"/>
            <w:rPrChange w:id="111" w:author="Mohammad Hammoudeh" w:date="2018-10-03T14:23:00Z">
              <w:rPr/>
            </w:rPrChange>
          </w:rPr>
          <w:t xml:space="preserve"> where the data came from or where it is </w:t>
        </w:r>
        <w:proofErr w:type="gramStart"/>
        <w:r w:rsidR="0021266F" w:rsidRPr="0021266F">
          <w:rPr>
            <w:rFonts w:ascii="Times New Roman" w:hAnsi="Times New Roman" w:cs="Times New Roman"/>
            <w:sz w:val="20"/>
            <w:szCs w:val="20"/>
            <w:rPrChange w:id="112" w:author="Mohammad Hammoudeh" w:date="2018-10-03T14:23:00Z">
              <w:rPr/>
            </w:rPrChange>
          </w:rPr>
          <w:t>going to.</w:t>
        </w:r>
      </w:ins>
      <w:proofErr w:type="gramEnd"/>
      <w:ins w:id="113" w:author="Mohammad Hammoudeh" w:date="2018-10-03T14:11:00Z">
        <w:r w:rsidR="0021266F" w:rsidRPr="0021266F">
          <w:rPr>
            <w:rFonts w:ascii="Times New Roman" w:hAnsi="Times New Roman" w:cs="Times New Roman"/>
            <w:sz w:val="20"/>
            <w:szCs w:val="20"/>
            <w:rPrChange w:id="114" w:author="Mohammad Hammoudeh" w:date="2018-10-03T14:23:00Z">
              <w:rPr/>
            </w:rPrChange>
          </w:rPr>
          <w:t xml:space="preserve"> Additionally, Tor clients negotiate separate encryption keys for each hop on the path to prevent hops from tracing connect</w:t>
        </w:r>
      </w:ins>
      <w:ins w:id="115" w:author="Mohammad Hammoudeh" w:date="2018-10-03T14:12:00Z">
        <w:r w:rsidR="0021266F" w:rsidRPr="0021266F">
          <w:rPr>
            <w:rFonts w:ascii="Times New Roman" w:hAnsi="Times New Roman" w:cs="Times New Roman"/>
            <w:sz w:val="20"/>
            <w:szCs w:val="20"/>
            <w:rPrChange w:id="116" w:author="Mohammad Hammoudeh" w:date="2018-10-03T14:23:00Z">
              <w:rPr/>
            </w:rPrChange>
          </w:rPr>
          <w:t xml:space="preserve">ions as packets pass through. Whereas VPN is a point-to-point connection that </w:t>
        </w:r>
        <w:proofErr w:type="gramStart"/>
        <w:r w:rsidR="0021266F" w:rsidRPr="0021266F">
          <w:rPr>
            <w:rFonts w:ascii="Times New Roman" w:hAnsi="Times New Roman" w:cs="Times New Roman"/>
            <w:sz w:val="20"/>
            <w:szCs w:val="20"/>
            <w:rPrChange w:id="117" w:author="Mohammad Hammoudeh" w:date="2018-10-03T14:23:00Z">
              <w:rPr/>
            </w:rPrChange>
          </w:rPr>
          <w:t>can be established</w:t>
        </w:r>
        <w:proofErr w:type="gramEnd"/>
        <w:r w:rsidR="0021266F" w:rsidRPr="0021266F">
          <w:rPr>
            <w:rFonts w:ascii="Times New Roman" w:hAnsi="Times New Roman" w:cs="Times New Roman"/>
            <w:sz w:val="20"/>
            <w:szCs w:val="20"/>
            <w:rPrChange w:id="118" w:author="Mohammad Hammoudeh" w:date="2018-10-03T14:23:00Z">
              <w:rPr/>
            </w:rPrChange>
          </w:rPr>
          <w:t xml:space="preserve"> by </w:t>
        </w:r>
      </w:ins>
      <w:ins w:id="119" w:author="Mohammad Hammoudeh" w:date="2018-10-03T14:14:00Z">
        <w:r w:rsidR="0021266F" w:rsidRPr="0021266F">
          <w:rPr>
            <w:rFonts w:ascii="Times New Roman" w:hAnsi="Times New Roman" w:cs="Times New Roman"/>
            <w:sz w:val="20"/>
            <w:szCs w:val="20"/>
            <w:rPrChange w:id="120" w:author="Mohammad Hammoudeh" w:date="2018-10-03T14:23:00Z">
              <w:rPr/>
            </w:rPrChange>
          </w:rPr>
          <w:t>virtual</w:t>
        </w:r>
      </w:ins>
      <w:ins w:id="121" w:author="Mohammad Hammoudeh" w:date="2018-10-03T14:12:00Z">
        <w:r w:rsidR="0021266F" w:rsidRPr="0021266F">
          <w:rPr>
            <w:rFonts w:ascii="Times New Roman" w:hAnsi="Times New Roman" w:cs="Times New Roman"/>
            <w:sz w:val="20"/>
            <w:szCs w:val="20"/>
            <w:rPrChange w:id="122" w:author="Mohammad Hammoudeh" w:date="2018-10-03T14:23:00Z">
              <w:rPr/>
            </w:rPrChange>
          </w:rPr>
          <w:t xml:space="preserve"> </w:t>
        </w:r>
      </w:ins>
      <w:ins w:id="123" w:author="Mohammad Hammoudeh" w:date="2018-10-03T14:13:00Z">
        <w:r w:rsidR="0021266F" w:rsidRPr="0021266F">
          <w:rPr>
            <w:rFonts w:ascii="Times New Roman" w:hAnsi="Times New Roman" w:cs="Times New Roman"/>
            <w:sz w:val="20"/>
            <w:szCs w:val="20"/>
            <w:rPrChange w:id="124" w:author="Mohammad Hammoudeh" w:date="2018-10-03T14:23:00Z">
              <w:rPr/>
            </w:rPrChange>
          </w:rPr>
          <w:t>tunnelling</w:t>
        </w:r>
      </w:ins>
      <w:ins w:id="125" w:author="Mohammad Hammoudeh" w:date="2018-10-03T14:12:00Z">
        <w:r w:rsidR="0021266F" w:rsidRPr="0021266F">
          <w:rPr>
            <w:rFonts w:ascii="Times New Roman" w:hAnsi="Times New Roman" w:cs="Times New Roman"/>
            <w:sz w:val="20"/>
            <w:szCs w:val="20"/>
            <w:rPrChange w:id="126" w:author="Mohammad Hammoudeh" w:date="2018-10-03T14:23:00Z">
              <w:rPr/>
            </w:rPrChange>
          </w:rPr>
          <w:t xml:space="preserve"> </w:t>
        </w:r>
      </w:ins>
      <w:ins w:id="127" w:author="Mohammad Hammoudeh" w:date="2018-10-03T14:13:00Z">
        <w:r w:rsidR="0021266F" w:rsidRPr="0021266F">
          <w:rPr>
            <w:rFonts w:ascii="Times New Roman" w:hAnsi="Times New Roman" w:cs="Times New Roman"/>
            <w:sz w:val="20"/>
            <w:szCs w:val="20"/>
            <w:rPrChange w:id="128" w:author="Mohammad Hammoudeh" w:date="2018-10-03T14:23:00Z">
              <w:rPr/>
            </w:rPrChange>
          </w:rPr>
          <w:t>protocols, dedicated connections or traffic encryption. Internet users may secure their activities with a VPN</w:t>
        </w:r>
      </w:ins>
      <w:ins w:id="129" w:author="Mohammad Hammoudeh" w:date="2018-10-03T14:14:00Z">
        <w:r w:rsidR="0021266F" w:rsidRPr="0021266F">
          <w:rPr>
            <w:rFonts w:ascii="Times New Roman" w:hAnsi="Times New Roman" w:cs="Times New Roman"/>
            <w:sz w:val="20"/>
            <w:szCs w:val="20"/>
            <w:rPrChange w:id="130" w:author="Mohammad Hammoudeh" w:date="2018-10-03T14:23:00Z">
              <w:rPr/>
            </w:rPrChange>
          </w:rPr>
          <w:t xml:space="preserve"> to </w:t>
        </w:r>
      </w:ins>
      <w:ins w:id="131" w:author="Mohammad Hammoudeh" w:date="2018-10-03T14:29:00Z">
        <w:r w:rsidR="00B74366" w:rsidRPr="0021266F">
          <w:rPr>
            <w:rFonts w:ascii="Times New Roman" w:hAnsi="Times New Roman" w:cs="Times New Roman"/>
            <w:sz w:val="20"/>
            <w:szCs w:val="20"/>
            <w:rPrChange w:id="132" w:author="Mohammad Hammoudeh" w:date="2018-10-03T14:23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bypass</w:t>
        </w:r>
      </w:ins>
      <w:ins w:id="133" w:author="Mohammad Hammoudeh" w:date="2018-10-03T14:14:00Z">
        <w:r w:rsidR="0021266F" w:rsidRPr="0021266F">
          <w:rPr>
            <w:rFonts w:ascii="Times New Roman" w:hAnsi="Times New Roman" w:cs="Times New Roman"/>
            <w:sz w:val="20"/>
            <w:szCs w:val="20"/>
            <w:rPrChange w:id="134" w:author="Mohammad Hammoudeh" w:date="2018-10-03T14:23:00Z">
              <w:rPr/>
            </w:rPrChange>
          </w:rPr>
          <w:t xml:space="preserve"> geo-restrictions or </w:t>
        </w:r>
      </w:ins>
      <w:ins w:id="135" w:author="Mohammad Hammoudeh" w:date="2018-10-03T14:15:00Z">
        <w:r w:rsidR="0021266F" w:rsidRPr="0021266F">
          <w:rPr>
            <w:rFonts w:ascii="Times New Roman" w:hAnsi="Times New Roman" w:cs="Times New Roman"/>
            <w:sz w:val="20"/>
            <w:szCs w:val="20"/>
            <w:rPrChange w:id="136" w:author="Mohammad Hammoudeh" w:date="2018-10-03T14:23:00Z">
              <w:rPr/>
            </w:rPrChange>
          </w:rPr>
          <w:t>censorship</w:t>
        </w:r>
      </w:ins>
      <w:ins w:id="137" w:author="Mohammad Hammoudeh" w:date="2018-10-03T14:14:00Z">
        <w:r w:rsidR="0021266F" w:rsidRPr="0021266F">
          <w:rPr>
            <w:rFonts w:ascii="Times New Roman" w:hAnsi="Times New Roman" w:cs="Times New Roman"/>
            <w:sz w:val="20"/>
            <w:szCs w:val="20"/>
            <w:rPrChange w:id="138" w:author="Mohammad Hammoudeh" w:date="2018-10-03T14:23:00Z">
              <w:rPr/>
            </w:rPrChange>
          </w:rPr>
          <w:t>.</w:t>
        </w:r>
      </w:ins>
      <w:ins w:id="139" w:author="Mohammad Hammoudeh" w:date="2018-10-03T14:15:00Z">
        <w:r w:rsidR="0021266F" w:rsidRPr="0021266F">
          <w:rPr>
            <w:rFonts w:ascii="Times New Roman" w:hAnsi="Times New Roman" w:cs="Times New Roman"/>
            <w:sz w:val="20"/>
            <w:szCs w:val="20"/>
            <w:rPrChange w:id="140" w:author="Mohammad Hammoudeh" w:date="2018-10-03T14:23:00Z">
              <w:rPr/>
            </w:rPrChange>
          </w:rPr>
          <w:t xml:space="preserve"> Both Tor and VPN </w:t>
        </w:r>
        <w:proofErr w:type="spellStart"/>
        <w:proofErr w:type="gramStart"/>
        <w:r w:rsidR="0021266F" w:rsidRPr="0021266F">
          <w:rPr>
            <w:rFonts w:ascii="Times New Roman" w:hAnsi="Times New Roman" w:cs="Times New Roman"/>
            <w:sz w:val="20"/>
            <w:szCs w:val="20"/>
            <w:rPrChange w:id="141" w:author="Mohammad Hammoudeh" w:date="2018-10-03T14:23:00Z">
              <w:rPr/>
            </w:rPrChange>
          </w:rPr>
          <w:t>can not</w:t>
        </w:r>
        <w:proofErr w:type="spellEnd"/>
        <w:proofErr w:type="gramEnd"/>
        <w:r w:rsidR="0021266F" w:rsidRPr="0021266F">
          <w:rPr>
            <w:rFonts w:ascii="Times New Roman" w:hAnsi="Times New Roman" w:cs="Times New Roman"/>
            <w:sz w:val="20"/>
            <w:szCs w:val="20"/>
            <w:rPrChange w:id="142" w:author="Mohammad Hammoudeh" w:date="2018-10-03T14:23:00Z">
              <w:rPr/>
            </w:rPrChange>
          </w:rPr>
          <w:t xml:space="preserve"> solve all anonymity issues over the Internet. Tor only </w:t>
        </w:r>
      </w:ins>
      <w:ins w:id="143" w:author="Mohammad Hammoudeh" w:date="2018-10-03T14:16:00Z">
        <w:r w:rsidR="0021266F" w:rsidRPr="0021266F">
          <w:rPr>
            <w:rFonts w:ascii="Times New Roman" w:hAnsi="Times New Roman" w:cs="Times New Roman"/>
            <w:sz w:val="20"/>
            <w:szCs w:val="20"/>
            <w:rPrChange w:id="144" w:author="Mohammad Hammoudeh" w:date="2018-10-03T14:23:00Z">
              <w:rPr/>
            </w:rPrChange>
          </w:rPr>
          <w:t>protects</w:t>
        </w:r>
      </w:ins>
      <w:ins w:id="145" w:author="Mohammad Hammoudeh" w:date="2018-10-03T14:15:00Z">
        <w:r w:rsidR="0021266F" w:rsidRPr="0021266F">
          <w:rPr>
            <w:rFonts w:ascii="Times New Roman" w:hAnsi="Times New Roman" w:cs="Times New Roman"/>
            <w:sz w:val="20"/>
            <w:szCs w:val="20"/>
            <w:rPrChange w:id="146" w:author="Mohammad Hammoudeh" w:date="2018-10-03T14:23:00Z">
              <w:rPr/>
            </w:rPrChange>
          </w:rPr>
          <w:t xml:space="preserve"> </w:t>
        </w:r>
      </w:ins>
      <w:ins w:id="147" w:author="Mohammad Hammoudeh" w:date="2018-10-03T14:16:00Z">
        <w:r w:rsidR="0021266F" w:rsidRPr="0021266F">
          <w:rPr>
            <w:rFonts w:ascii="Times New Roman" w:hAnsi="Times New Roman" w:cs="Times New Roman"/>
            <w:sz w:val="20"/>
            <w:szCs w:val="20"/>
            <w:rPrChange w:id="148" w:author="Mohammad Hammoudeh" w:date="2018-10-03T14:23:00Z">
              <w:rPr/>
            </w:rPrChange>
          </w:rPr>
          <w:t xml:space="preserve">the transport of data and requires users to use protocol-specific support </w:t>
        </w:r>
      </w:ins>
      <w:ins w:id="149" w:author="Mohammad Hammoudeh" w:date="2018-10-03T14:17:00Z">
        <w:r w:rsidR="0021266F" w:rsidRPr="0021266F">
          <w:rPr>
            <w:rFonts w:ascii="Times New Roman" w:hAnsi="Times New Roman" w:cs="Times New Roman"/>
            <w:sz w:val="20"/>
            <w:szCs w:val="20"/>
            <w:rPrChange w:id="150" w:author="Mohammad Hammoudeh" w:date="2018-10-03T14:23:00Z">
              <w:rPr/>
            </w:rPrChange>
          </w:rPr>
          <w:t>software</w:t>
        </w:r>
      </w:ins>
      <w:ins w:id="151" w:author="Mohammad Hammoudeh" w:date="2018-10-03T14:16:00Z">
        <w:r w:rsidR="0021266F" w:rsidRPr="0021266F">
          <w:rPr>
            <w:rFonts w:ascii="Times New Roman" w:hAnsi="Times New Roman" w:cs="Times New Roman"/>
            <w:sz w:val="20"/>
            <w:szCs w:val="20"/>
            <w:rPrChange w:id="152" w:author="Mohammad Hammoudeh" w:date="2018-10-03T14:23:00Z">
              <w:rPr/>
            </w:rPrChange>
          </w:rPr>
          <w:t xml:space="preserve"> </w:t>
        </w:r>
      </w:ins>
      <w:ins w:id="153" w:author="Mohammad Hammoudeh" w:date="2018-10-03T14:18:00Z">
        <w:r w:rsidR="0021266F" w:rsidRPr="0021266F">
          <w:rPr>
            <w:rFonts w:ascii="Times New Roman" w:hAnsi="Times New Roman" w:cs="Times New Roman"/>
            <w:sz w:val="20"/>
            <w:szCs w:val="20"/>
            <w:rPrChange w:id="154" w:author="Mohammad Hammoudeh" w:date="2018-10-03T14:23:00Z">
              <w:rPr/>
            </w:rPrChange>
          </w:rPr>
          <w:t xml:space="preserve">to protect their personal identity. This leaves Tor open to many attacks such as end </w:t>
        </w:r>
      </w:ins>
      <w:ins w:id="155" w:author="Mohammad Hammoudeh" w:date="2018-10-03T14:19:00Z">
        <w:r w:rsidR="0021266F" w:rsidRPr="0021266F">
          <w:rPr>
            <w:rFonts w:ascii="Times New Roman" w:hAnsi="Times New Roman" w:cs="Times New Roman"/>
            <w:sz w:val="20"/>
            <w:szCs w:val="20"/>
            <w:rPrChange w:id="156" w:author="Mohammad Hammoudeh" w:date="2018-10-03T14:23:00Z">
              <w:rPr/>
            </w:rPrChange>
          </w:rPr>
          <w:t>–</w:t>
        </w:r>
      </w:ins>
      <w:ins w:id="157" w:author="Mohammad Hammoudeh" w:date="2018-10-03T14:18:00Z">
        <w:r w:rsidR="0021266F" w:rsidRPr="0021266F">
          <w:rPr>
            <w:rFonts w:ascii="Times New Roman" w:hAnsi="Times New Roman" w:cs="Times New Roman"/>
            <w:sz w:val="20"/>
            <w:szCs w:val="20"/>
            <w:rPrChange w:id="158" w:author="Mohammad Hammoudeh" w:date="2018-10-03T14:23:00Z">
              <w:rPr/>
            </w:rPrChange>
          </w:rPr>
          <w:t>to-</w:t>
        </w:r>
      </w:ins>
      <w:ins w:id="159" w:author="Mohammad Hammoudeh" w:date="2018-10-03T14:19:00Z">
        <w:r w:rsidR="0021266F" w:rsidRPr="0021266F">
          <w:rPr>
            <w:rFonts w:ascii="Times New Roman" w:hAnsi="Times New Roman" w:cs="Times New Roman"/>
            <w:sz w:val="20"/>
            <w:szCs w:val="20"/>
            <w:rPrChange w:id="160" w:author="Mohammad Hammoudeh" w:date="2018-10-03T14:23:00Z">
              <w:rPr/>
            </w:rPrChange>
          </w:rPr>
          <w:t xml:space="preserve">end timing attacks. Similarly, VPN has limitations </w:t>
        </w:r>
      </w:ins>
      <w:ins w:id="161" w:author="Mohammad Hammoudeh" w:date="2018-10-03T14:20:00Z">
        <w:r w:rsidR="0021266F" w:rsidRPr="0021266F">
          <w:rPr>
            <w:rFonts w:ascii="Times New Roman" w:hAnsi="Times New Roman" w:cs="Times New Roman"/>
            <w:sz w:val="20"/>
            <w:szCs w:val="20"/>
            <w:rPrChange w:id="162" w:author="Mohammad Hammoudeh" w:date="2018-10-03T14:23:00Z">
              <w:rPr/>
            </w:rPrChange>
          </w:rPr>
          <w:t xml:space="preserve">that puts the user under the mercy of VPN provider and </w:t>
        </w:r>
      </w:ins>
      <w:ins w:id="163" w:author="Mohammad Hammoudeh" w:date="2018-10-03T14:21:00Z">
        <w:r w:rsidR="0021266F" w:rsidRPr="0021266F">
          <w:rPr>
            <w:rFonts w:ascii="Times New Roman" w:hAnsi="Times New Roman" w:cs="Times New Roman"/>
            <w:sz w:val="20"/>
            <w:szCs w:val="20"/>
            <w:rPrChange w:id="164" w:author="Mohammad Hammoudeh" w:date="2018-10-03T14:23:00Z">
              <w:rPr/>
            </w:rPrChange>
          </w:rPr>
          <w:t xml:space="preserve">the ISP. For instance, many websites block access to common VPN technology. Another </w:t>
        </w:r>
      </w:ins>
      <w:ins w:id="165" w:author="Mohammad Hammoudeh" w:date="2018-10-03T14:22:00Z">
        <w:r w:rsidR="0021266F" w:rsidRPr="0021266F">
          <w:rPr>
            <w:rFonts w:ascii="Times New Roman" w:hAnsi="Times New Roman" w:cs="Times New Roman"/>
            <w:sz w:val="20"/>
            <w:szCs w:val="20"/>
            <w:rPrChange w:id="166" w:author="Mohammad Hammoudeh" w:date="2018-10-03T14:23:00Z">
              <w:rPr/>
            </w:rPrChange>
          </w:rPr>
          <w:t>drawback</w:t>
        </w:r>
      </w:ins>
      <w:ins w:id="167" w:author="Mohammad Hammoudeh" w:date="2018-10-03T14:21:00Z">
        <w:r w:rsidR="0021266F" w:rsidRPr="0021266F">
          <w:rPr>
            <w:rFonts w:ascii="Times New Roman" w:hAnsi="Times New Roman" w:cs="Times New Roman"/>
            <w:sz w:val="20"/>
            <w:szCs w:val="20"/>
            <w:rPrChange w:id="168" w:author="Mohammad Hammoudeh" w:date="2018-10-03T14:23:00Z">
              <w:rPr/>
            </w:rPrChange>
          </w:rPr>
          <w:t xml:space="preserve"> of VPN is </w:t>
        </w:r>
      </w:ins>
      <w:ins w:id="169" w:author="Mohammad Hammoudeh" w:date="2018-10-03T14:19:00Z">
        <w:r w:rsidR="0021266F" w:rsidRPr="0021266F">
          <w:rPr>
            <w:rFonts w:ascii="Times New Roman" w:hAnsi="Times New Roman" w:cs="Times New Roman"/>
            <w:sz w:val="20"/>
            <w:szCs w:val="20"/>
            <w:rPrChange w:id="170" w:author="Mohammad Hammoudeh" w:date="2018-10-03T14:23:00Z">
              <w:rPr/>
            </w:rPrChange>
          </w:rPr>
          <w:t xml:space="preserve">that </w:t>
        </w:r>
        <w:r w:rsidR="00B74366">
          <w:rPr>
            <w:rFonts w:ascii="Times New Roman" w:hAnsi="Times New Roman" w:cs="Times New Roman"/>
            <w:sz w:val="20"/>
            <w:szCs w:val="20"/>
            <w:rPrChange w:id="171" w:author="Mohammad Hammoudeh" w:date="2018-10-03T14:23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it </w:t>
        </w:r>
        <w:proofErr w:type="spellStart"/>
        <w:proofErr w:type="gramStart"/>
        <w:r w:rsidR="00B74366">
          <w:rPr>
            <w:rFonts w:ascii="Times New Roman" w:hAnsi="Times New Roman" w:cs="Times New Roman"/>
            <w:sz w:val="20"/>
            <w:szCs w:val="20"/>
            <w:rPrChange w:id="172" w:author="Mohammad Hammoudeh" w:date="2018-10-03T14:23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can not</w:t>
        </w:r>
        <w:proofErr w:type="spellEnd"/>
        <w:proofErr w:type="gramEnd"/>
        <w:r w:rsidR="00B74366">
          <w:rPr>
            <w:rFonts w:ascii="Times New Roman" w:hAnsi="Times New Roman" w:cs="Times New Roman"/>
            <w:sz w:val="20"/>
            <w:szCs w:val="20"/>
            <w:rPrChange w:id="173" w:author="Mohammad Hammoudeh" w:date="2018-10-03T14:23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 xml:space="preserve"> be</w:t>
        </w:r>
        <w:r w:rsidR="0021266F" w:rsidRPr="0021266F">
          <w:rPr>
            <w:rFonts w:ascii="Times New Roman" w:hAnsi="Times New Roman" w:cs="Times New Roman"/>
            <w:sz w:val="20"/>
            <w:szCs w:val="20"/>
            <w:rPrChange w:id="174" w:author="Mohammad Hammoudeh" w:date="2018-10-03T14:23:00Z">
              <w:rPr/>
            </w:rPrChange>
          </w:rPr>
          <w:t xml:space="preserve"> use</w:t>
        </w:r>
      </w:ins>
      <w:ins w:id="175" w:author="Mohammad Hammoudeh" w:date="2018-10-03T14:31:00Z">
        <w:r w:rsidR="00B74366">
          <w:rPr>
            <w:rFonts w:ascii="Times New Roman" w:hAnsi="Times New Roman" w:cs="Times New Roman"/>
            <w:sz w:val="20"/>
            <w:szCs w:val="20"/>
          </w:rPr>
          <w:t>d</w:t>
        </w:r>
      </w:ins>
      <w:ins w:id="176" w:author="Mohammad Hammoudeh" w:date="2018-10-03T14:19:00Z">
        <w:r w:rsidR="0021266F" w:rsidRPr="0021266F">
          <w:rPr>
            <w:rFonts w:ascii="Times New Roman" w:hAnsi="Times New Roman" w:cs="Times New Roman"/>
            <w:sz w:val="20"/>
            <w:szCs w:val="20"/>
            <w:rPrChange w:id="177" w:author="Mohammad Hammoudeh" w:date="2018-10-03T14:23:00Z">
              <w:rPr/>
            </w:rPrChange>
          </w:rPr>
          <w:t xml:space="preserve"> in broadcast domains which limits</w:t>
        </w:r>
      </w:ins>
      <w:ins w:id="178" w:author="Mohammad Hammoudeh" w:date="2018-10-03T14:22:00Z">
        <w:r w:rsidR="0021266F" w:rsidRPr="0021266F">
          <w:rPr>
            <w:rFonts w:ascii="Times New Roman" w:hAnsi="Times New Roman" w:cs="Times New Roman"/>
            <w:sz w:val="20"/>
            <w:szCs w:val="20"/>
            <w:rPrChange w:id="179" w:author="Mohammad Hammoudeh" w:date="2018-10-03T14:23:00Z">
              <w:rPr/>
            </w:rPrChange>
          </w:rPr>
          <w:t xml:space="preserve"> its use in any </w:t>
        </w:r>
        <w:proofErr w:type="spellStart"/>
        <w:r w:rsidR="0021266F" w:rsidRPr="0021266F">
          <w:rPr>
            <w:rFonts w:ascii="Times New Roman" w:hAnsi="Times New Roman" w:cs="Times New Roman"/>
            <w:sz w:val="20"/>
            <w:szCs w:val="20"/>
            <w:rPrChange w:id="180" w:author="Mohammad Hammoudeh" w:date="2018-10-03T14:23:00Z">
              <w:rPr/>
            </w:rPrChange>
          </w:rPr>
          <w:t>non point-to-point</w:t>
        </w:r>
        <w:proofErr w:type="spellEnd"/>
        <w:r w:rsidR="0021266F" w:rsidRPr="0021266F">
          <w:rPr>
            <w:rFonts w:ascii="Times New Roman" w:hAnsi="Times New Roman" w:cs="Times New Roman"/>
            <w:sz w:val="20"/>
            <w:szCs w:val="20"/>
            <w:rPrChange w:id="181" w:author="Mohammad Hammoudeh" w:date="2018-10-03T14:23:00Z">
              <w:rPr/>
            </w:rPrChange>
          </w:rPr>
          <w:t xml:space="preserve"> environment.</w:t>
        </w:r>
      </w:ins>
    </w:p>
    <w:sectPr w:rsidR="00964C73" w:rsidRPr="0021266F" w:rsidSect="001C04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ohammad Hammoudeh">
    <w15:presenceInfo w15:providerId="None" w15:userId="Mohammad Hammoude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17"/>
    <w:rsid w:val="001C0417"/>
    <w:rsid w:val="0021266F"/>
    <w:rsid w:val="00605653"/>
    <w:rsid w:val="008C3C63"/>
    <w:rsid w:val="00964C73"/>
    <w:rsid w:val="00B74366"/>
    <w:rsid w:val="00D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83AC"/>
  <w15:chartTrackingRefBased/>
  <w15:docId w15:val="{4E7C87B1-75AD-4DBB-B6D9-6D805BB3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C041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Hammoudeh</dc:creator>
  <cp:keywords/>
  <dc:description/>
  <cp:lastModifiedBy>Mohammad Hammoudeh</cp:lastModifiedBy>
  <cp:revision>1</cp:revision>
  <dcterms:created xsi:type="dcterms:W3CDTF">2018-10-03T12:24:00Z</dcterms:created>
  <dcterms:modified xsi:type="dcterms:W3CDTF">2018-10-03T13:33:00Z</dcterms:modified>
</cp:coreProperties>
</file>